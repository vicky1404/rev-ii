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9819A9" w:rsidRPr="00FC6C8E">
        <w:rPr>
          <w:sz w:val="32"/>
        </w:rPr>
        <w:br/>
      </w:r>
      <w:r w:rsidR="00721B80" w:rsidRPr="00FC6C8E">
        <w:rPr>
          <w:sz w:val="32"/>
        </w:rPr>
        <w:t>HOLDING DE EMPRESAS</w:t>
      </w:r>
      <w:r w:rsidR="00365DCD" w:rsidRPr="00FC6C8E">
        <w:rPr>
          <w:sz w:val="32"/>
        </w:rPr>
        <w:t xml:space="preserve"> CONSORCIO.</w:t>
      </w:r>
    </w:p>
    <w:p w:rsidR="00F0741B" w:rsidRPr="00FC6C8E" w:rsidRDefault="009819A9" w:rsidP="0000288C">
      <w:pPr>
        <w:jc w:val="center"/>
        <w:rPr>
          <w:sz w:val="32"/>
        </w:rPr>
      </w:pPr>
      <w:r w:rsidRPr="00FC6C8E">
        <w:rPr>
          <w:noProof/>
          <w:sz w:val="32"/>
          <w:lang w:eastAsia="es-CL"/>
        </w:rPr>
        <w:drawing>
          <wp:inline distT="0" distB="0" distL="0" distR="0" wp14:anchorId="2F2211FB" wp14:editId="491884DA">
            <wp:extent cx="1621008" cy="1392866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4"/>
                    <a:stretch/>
                  </pic:blipFill>
                  <pic:spPr bwMode="auto">
                    <a:xfrm>
                      <a:off x="0" y="0"/>
                      <a:ext cx="1625940" cy="139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01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E10AFF" w:rsidRPr="00497674">
        <w:rPr>
          <w:rFonts w:cstheme="minorHAnsi"/>
          <w:b/>
          <w:color w:val="000000"/>
        </w:rPr>
        <w:t>CONSORSIO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Señora Pamela Barraza.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en las instalaciones de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>l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Holding de e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mpresas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CONSORCIO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497674">
      <w:pPr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7A044D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46044" w:history="1">
            <w:r w:rsidR="007A044D" w:rsidRPr="00A432DA">
              <w:rPr>
                <w:rStyle w:val="Hipervnculo"/>
                <w:rFonts w:cstheme="minorHAnsi"/>
                <w:noProof/>
              </w:rPr>
              <w:t>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Exfida.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 w:rsidR="00F242ED">
              <w:rPr>
                <w:noProof/>
                <w:webHidden/>
              </w:rPr>
              <w:t>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5" w:history="1">
            <w:r w:rsidR="007A044D" w:rsidRPr="00A432DA">
              <w:rPr>
                <w:rStyle w:val="Hipervnculo"/>
                <w:rFonts w:cstheme="minorHAnsi"/>
                <w:noProof/>
              </w:rPr>
              <w:t>1.1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_Toc336846045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6" w:history="1">
            <w:r w:rsidR="007A044D" w:rsidRPr="00A432DA">
              <w:rPr>
                <w:rStyle w:val="Hipervnculo"/>
                <w:rFonts w:cstheme="minorHAnsi"/>
                <w:noProof/>
              </w:rPr>
              <w:t>1.2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_Toc336846046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7" w:history="1">
            <w:r w:rsidR="007A044D" w:rsidRPr="00A432DA">
              <w:rPr>
                <w:rStyle w:val="Hipervnculo"/>
                <w:rFonts w:cstheme="minorHAnsi"/>
                <w:noProof/>
              </w:rPr>
              <w:t>1.2.1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Especificaciones técnicas.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_Toc336846047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8" w:history="1">
            <w:r w:rsidR="007A044D" w:rsidRPr="00A432DA">
              <w:rPr>
                <w:rStyle w:val="Hipervnculo"/>
                <w:rFonts w:cstheme="minorHAnsi"/>
                <w:noProof/>
              </w:rPr>
              <w:t>1.2.2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_Toc336846048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49" w:history="1">
            <w:r w:rsidR="007A044D" w:rsidRPr="00A432DA">
              <w:rPr>
                <w:rStyle w:val="Hipervnculo"/>
                <w:rFonts w:cstheme="minorHAnsi"/>
                <w:noProof/>
              </w:rPr>
              <w:t>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y Soporte.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_Toc336846049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0" w:history="1">
            <w:r w:rsidR="007A044D" w:rsidRPr="00A432DA">
              <w:rPr>
                <w:rStyle w:val="Hipervnculo"/>
                <w:rFonts w:cstheme="minorHAnsi"/>
                <w:noProof/>
              </w:rPr>
              <w:t>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Términos de Soporte (SLA):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_Toc336846050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1" w:history="1">
            <w:r w:rsidR="007A044D" w:rsidRPr="00A432DA">
              <w:rPr>
                <w:rStyle w:val="Hipervnculo"/>
                <w:rFonts w:cstheme="minorHAnsi"/>
                <w:noProof/>
              </w:rPr>
              <w:t>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_Toc336846051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2" w:history="1">
            <w:r w:rsidR="007A044D" w:rsidRPr="00A432DA">
              <w:rPr>
                <w:rStyle w:val="Hipervnculo"/>
                <w:rFonts w:cstheme="minorHAnsi"/>
                <w:noProof/>
              </w:rPr>
              <w:t>2.2.1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 evolutivas y correctivas por parte de MDR Technology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_Toc336846052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3" w:history="1">
            <w:r w:rsidR="007A044D" w:rsidRPr="00A432DA">
              <w:rPr>
                <w:rStyle w:val="Hipervnculo"/>
                <w:rFonts w:cstheme="minorHAnsi"/>
                <w:noProof/>
              </w:rPr>
              <w:t>2.2.2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_Toc336846053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4" w:history="1">
            <w:r w:rsidR="007A044D" w:rsidRPr="00A432DA">
              <w:rPr>
                <w:rStyle w:val="Hipervnculo"/>
                <w:rFonts w:cstheme="minorHAnsi"/>
                <w:noProof/>
              </w:rPr>
              <w:t>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Implementación.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5" w:history="1">
            <w:r w:rsidR="007A044D" w:rsidRPr="00A432DA">
              <w:rPr>
                <w:rStyle w:val="Hipervnculo"/>
                <w:rFonts w:cstheme="minorHAnsi"/>
                <w:noProof/>
              </w:rPr>
              <w:t>3.1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Servici</w:t>
            </w:r>
            <w:r w:rsidR="007A044D" w:rsidRPr="00A432DA">
              <w:rPr>
                <w:rStyle w:val="Hipervnculo"/>
                <w:rFonts w:cstheme="minorHAnsi"/>
                <w:noProof/>
              </w:rPr>
              <w:t>o</w:t>
            </w:r>
            <w:r w:rsidR="007A044D" w:rsidRPr="00A432DA">
              <w:rPr>
                <w:rStyle w:val="Hipervnculo"/>
                <w:rFonts w:cstheme="minorHAnsi"/>
                <w:noProof/>
              </w:rPr>
              <w:t>s incluidos en la implementación.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_Toc336846055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6" w:history="1">
            <w:r w:rsidR="007A044D" w:rsidRPr="00A432DA">
              <w:rPr>
                <w:rStyle w:val="Hipervnculo"/>
                <w:rFonts w:cstheme="minorHAnsi"/>
                <w:noProof/>
              </w:rPr>
              <w:t>3.2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Entregables.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_Toc336846056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7" w:history="1">
            <w:r w:rsidR="007A044D" w:rsidRPr="00A432DA">
              <w:rPr>
                <w:rStyle w:val="Hipervnculo"/>
                <w:rFonts w:cstheme="minorHAnsi"/>
                <w:noProof/>
              </w:rPr>
              <w:t>3.3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Planificación de Actividades.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_Toc336846057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8" w:history="1">
            <w:r w:rsidR="007A044D" w:rsidRPr="00A432DA">
              <w:rPr>
                <w:rStyle w:val="Hipervnculo"/>
                <w:rFonts w:cstheme="minorHAnsi"/>
                <w:noProof/>
              </w:rPr>
              <w:t>3.4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Recursos Requeridos.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_Toc336846058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59" w:history="1">
            <w:r w:rsidR="007A044D" w:rsidRPr="00A432DA">
              <w:rPr>
                <w:rStyle w:val="Hipervnculo"/>
                <w:rFonts w:cstheme="minorHAnsi"/>
                <w:noProof/>
              </w:rPr>
              <w:t>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Trial.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_Toc336846059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0" w:history="1">
            <w:r w:rsidR="007A044D" w:rsidRPr="00A432DA">
              <w:rPr>
                <w:rStyle w:val="Hipervnculo"/>
                <w:rFonts w:cstheme="minorHAnsi"/>
                <w:noProof/>
              </w:rPr>
              <w:t>5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Propuesta económica.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_Toc336846060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1" w:history="1">
            <w:r w:rsidR="007A044D" w:rsidRPr="00A432DA">
              <w:rPr>
                <w:rStyle w:val="Hipervnculo"/>
                <w:rFonts w:cstheme="minorHAnsi"/>
                <w:noProof/>
              </w:rPr>
              <w:t>5.1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_Toc336846061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2" w:history="1">
            <w:r w:rsidR="007A044D" w:rsidRPr="00A432DA">
              <w:rPr>
                <w:rStyle w:val="Hipervnculo"/>
                <w:rFonts w:cstheme="minorHAnsi"/>
                <w:noProof/>
              </w:rPr>
              <w:t>5.2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_Toc336846062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3" w:history="1">
            <w:r w:rsidR="007A044D" w:rsidRPr="00A432DA">
              <w:rPr>
                <w:rStyle w:val="Hipervnculo"/>
                <w:rFonts w:cstheme="minorHAnsi"/>
                <w:noProof/>
              </w:rPr>
              <w:t>5.3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Modalidad de pago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_Toc336846063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7A044D" w:rsidRDefault="00F242E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46064" w:history="1">
            <w:r w:rsidR="007A044D" w:rsidRPr="00A432DA">
              <w:rPr>
                <w:rStyle w:val="Hipervnculo"/>
                <w:rFonts w:cstheme="minorHAnsi"/>
                <w:noProof/>
              </w:rPr>
              <w:t>5.4</w:t>
            </w:r>
            <w:r w:rsidR="007A044D">
              <w:rPr>
                <w:rFonts w:eastAsiaTheme="minorEastAsia"/>
                <w:noProof/>
                <w:lang w:eastAsia="es-CL"/>
              </w:rPr>
              <w:tab/>
            </w:r>
            <w:r w:rsidR="007A044D" w:rsidRPr="00A432DA">
              <w:rPr>
                <w:rStyle w:val="Hipervnculo"/>
                <w:rFonts w:cstheme="minorHAnsi"/>
                <w:noProof/>
              </w:rPr>
              <w:t>Garantía</w:t>
            </w:r>
            <w:r w:rsidR="007A044D">
              <w:rPr>
                <w:noProof/>
                <w:webHidden/>
              </w:rPr>
              <w:tab/>
            </w:r>
            <w:r w:rsidR="007A044D">
              <w:rPr>
                <w:noProof/>
                <w:webHidden/>
              </w:rPr>
              <w:fldChar w:fldCharType="begin"/>
            </w:r>
            <w:r w:rsidR="007A044D">
              <w:rPr>
                <w:noProof/>
                <w:webHidden/>
              </w:rPr>
              <w:instrText xml:space="preserve"> PAGEREF _Toc336846064 \h </w:instrText>
            </w:r>
            <w:r w:rsidR="007A044D">
              <w:rPr>
                <w:noProof/>
                <w:webHidden/>
              </w:rPr>
            </w:r>
            <w:r w:rsidR="007A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7A044D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846044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846045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F242ED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E10AFF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46046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F0741B" w:rsidRPr="00FC6C8E" w:rsidRDefault="00F0741B" w:rsidP="00497674">
      <w:pPr>
        <w:jc w:val="both"/>
        <w:rPr>
          <w:rFonts w:cstheme="minorHAnsi"/>
        </w:rPr>
      </w:pPr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846047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 xml:space="preserve">3, una capa de persistencia que permite utilizar diversos motores de base de datos relacionales y una capa de presentación construida íntegramente en Java Server Faces 2.0 lo que entrega una gran robustez </w:t>
      </w:r>
      <w:r w:rsidR="00EA1581" w:rsidRPr="00FC6C8E">
        <w:t>asegurando la alta disponibilidad, y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Pr="001D574D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 w:rsidR="00AC0D6A">
        <w:rPr>
          <w:lang w:val="en-US"/>
        </w:rPr>
        <w:t>.2</w:t>
      </w: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46048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Plataformas  </w:t>
            </w:r>
            <w:proofErr w:type="spellStart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Solaris 10 (x86 </w:t>
            </w: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platform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proofErr w:type="spellEnd"/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proofErr w:type="spellStart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</w:t>
            </w:r>
            <w:proofErr w:type="spellEnd"/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lastRenderedPageBreak/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proofErr w:type="spellStart"/>
      <w:r>
        <w:t>Standart</w:t>
      </w:r>
      <w:proofErr w:type="spellEnd"/>
      <w:r>
        <w:t xml:space="preserve"> Edition 1.6.x y  contenedor de </w:t>
      </w:r>
      <w:proofErr w:type="spellStart"/>
      <w:r>
        <w:t>EJB</w:t>
      </w:r>
      <w:r w:rsidR="00EB7AEF">
        <w:t>´s</w:t>
      </w:r>
      <w:proofErr w:type="spellEnd"/>
      <w:r>
        <w:t>.</w:t>
      </w:r>
    </w:p>
    <w:p w:rsidR="00547989" w:rsidRDefault="00547989" w:rsidP="00497674">
      <w:pPr>
        <w:jc w:val="both"/>
      </w:pPr>
      <w:r>
        <w:t xml:space="preserve">Los </w:t>
      </w:r>
      <w:r w:rsidR="00EB7AEF">
        <w:t xml:space="preserve">servidores de aplicaciones </w:t>
      </w:r>
      <w:r w:rsidR="00AC0D6A">
        <w:t>confirmados</w:t>
      </w:r>
      <w:r>
        <w:t xml:space="preserve"> para la correcta implementación del producto </w:t>
      </w:r>
      <w:r w:rsidR="00EB7AEF">
        <w:t xml:space="preserve">Exfida </w:t>
      </w:r>
      <w:r>
        <w:t>son:</w:t>
      </w:r>
    </w:p>
    <w:p w:rsidR="00547989" w:rsidRDefault="00547989" w:rsidP="00497674">
      <w:pPr>
        <w:pStyle w:val="Prrafodelista"/>
        <w:numPr>
          <w:ilvl w:val="0"/>
          <w:numId w:val="5"/>
        </w:numPr>
        <w:jc w:val="both"/>
      </w:pPr>
      <w:r>
        <w:t>Jboss Aplication Server versión 7.1</w:t>
      </w:r>
      <w:r w:rsidR="00EB7AEF">
        <w:t>.</w:t>
      </w:r>
    </w:p>
    <w:p w:rsidR="00927F1A" w:rsidRPr="00AC0D6A" w:rsidRDefault="00AC0D6A" w:rsidP="00AC0D6A">
      <w:pPr>
        <w:pStyle w:val="Prrafodelista"/>
        <w:numPr>
          <w:ilvl w:val="0"/>
          <w:numId w:val="5"/>
        </w:numPr>
        <w:rPr>
          <w:lang w:val="en-US"/>
        </w:rPr>
      </w:pPr>
      <w:r w:rsidRPr="001D574D">
        <w:rPr>
          <w:lang w:val="en-US"/>
        </w:rPr>
        <w:t>Glassfish Aplication Server Enterprise Edition version 3.1.2</w:t>
      </w:r>
      <w:r>
        <w:rPr>
          <w:lang w:val="en-US"/>
        </w:rPr>
        <w:t>.2</w:t>
      </w:r>
      <w:r>
        <w:rPr>
          <w:lang w:val="en-US"/>
        </w:rPr>
        <w:br/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</w:t>
      </w:r>
      <w:proofErr w:type="spellStart"/>
      <w:r w:rsidR="009E2887">
        <w:t>clusterizado</w:t>
      </w:r>
      <w:proofErr w:type="spellEnd"/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lastRenderedPageBreak/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bookmarkStart w:id="5" w:name="_Toc336846049"/>
      <w:r w:rsidRPr="00207B05">
        <w:rPr>
          <w:rFonts w:asciiTheme="minorHAnsi" w:hAnsiTheme="minorHAnsi" w:cstheme="minorHAnsi"/>
        </w:rPr>
        <w:t>Licenciamiento y Soporte.</w:t>
      </w:r>
      <w:bookmarkEnd w:id="5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6" w:name="_Toc336846050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6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lastRenderedPageBreak/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lastRenderedPageBreak/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el cliente lo solicite y por problemas en la 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 Consorcio.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1C2246">
              <w:rPr>
                <w:rFonts w:cstheme="minorHAnsi"/>
                <w:b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46051"/>
      <w:r w:rsidRPr="00FE1B6E">
        <w:rPr>
          <w:rFonts w:asciiTheme="minorHAnsi" w:hAnsiTheme="minorHAnsi" w:cstheme="minorHAnsi"/>
        </w:rPr>
        <w:t>Mantenciones.</w:t>
      </w:r>
      <w:bookmarkEnd w:id="7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8" w:name="_Toc336846052"/>
      <w:r w:rsidRPr="00A07DD5">
        <w:rPr>
          <w:rFonts w:asciiTheme="minorHAnsi" w:hAnsiTheme="minorHAnsi" w:cstheme="minorHAnsi"/>
        </w:rPr>
        <w:t>Mantenciones evolutivas y correctivas por parte de MDR Technology</w:t>
      </w:r>
      <w:bookmarkEnd w:id="8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Correctivas al producto generadas por MDR</w:t>
      </w:r>
      <w:r w:rsidR="00060FB5">
        <w:t xml:space="preserve"> Technology,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por </w:t>
      </w:r>
      <w:r w:rsidR="00060FB5">
        <w:t>la empresa proveedora del servicio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46053"/>
      <w:r w:rsidRPr="00A07DD5">
        <w:rPr>
          <w:rFonts w:asciiTheme="minorHAnsi" w:hAnsiTheme="minorHAnsi" w:cstheme="minorHAnsi"/>
        </w:rPr>
        <w:t>Mantenciones evolutivas solicitadas por el Cliente.</w:t>
      </w:r>
      <w:bookmarkEnd w:id="9"/>
    </w:p>
    <w:p w:rsidR="009B6AFF" w:rsidRDefault="00FE1B6E" w:rsidP="00497674">
      <w:pPr>
        <w:jc w:val="both"/>
      </w:pPr>
      <w:r>
        <w:t xml:space="preserve">Cualquier otra mantención Evolutiva que requiera el grupo </w:t>
      </w:r>
      <w:r w:rsidR="00060FB5">
        <w:t xml:space="preserve">de empresas </w:t>
      </w:r>
      <w:r>
        <w:t xml:space="preserve">Consorcio para las instalaciones del producto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bookmarkStart w:id="10" w:name="_Toc336846054"/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0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Consorcio que cumpla el rol de contraparte</w:t>
      </w:r>
      <w:r w:rsidRPr="00695DDF">
        <w:t>..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1" w:name="_Toc336846055"/>
      <w:r w:rsidRPr="00C41E16">
        <w:rPr>
          <w:rFonts w:asciiTheme="minorHAnsi" w:hAnsiTheme="minorHAnsi" w:cstheme="minorHAnsi"/>
        </w:rPr>
        <w:t>Servicios incluidos en la implementación.</w:t>
      </w:r>
      <w:bookmarkEnd w:id="11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>evelaciones para las Compañías de Seguros y Sociedades anónimas</w:t>
      </w:r>
      <w:r w:rsidR="00CE4C34">
        <w:t xml:space="preserve">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>por parte de Consorcio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8B6C42">
        <w:t xml:space="preserve"> los</w:t>
      </w:r>
      <w:r>
        <w:t xml:space="preserve"> Usuarios finales de la aplicación.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AA116C" w:rsidP="00497674">
      <w:pPr>
        <w:pStyle w:val="Prrafodelista"/>
        <w:numPr>
          <w:ilvl w:val="0"/>
          <w:numId w:val="8"/>
        </w:numPr>
        <w:jc w:val="both"/>
      </w:pPr>
      <w:r>
        <w:t xml:space="preserve">Entrega del Modulo de Emisión de XBRL en la fecha acordada según Roadmap del Producto, </w:t>
      </w:r>
      <w:r w:rsidRPr="00AA116C">
        <w:rPr>
          <w:b/>
        </w:rPr>
        <w:t>Fecha de entrega</w:t>
      </w:r>
      <w:r>
        <w:t>: 15 de Noviembre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46056"/>
      <w:r w:rsidRPr="00C41E16">
        <w:rPr>
          <w:rFonts w:asciiTheme="minorHAnsi" w:hAnsiTheme="minorHAnsi" w:cstheme="minorHAnsi"/>
        </w:rPr>
        <w:t>Entregables.</w:t>
      </w:r>
      <w:bookmarkEnd w:id="12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46057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3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Consorcio.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10 días</w:t>
            </w:r>
          </w:p>
        </w:tc>
        <w:tc>
          <w:tcPr>
            <w:tcW w:w="2993" w:type="dxa"/>
          </w:tcPr>
          <w:p w:rsidR="001042B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Consorcio 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46058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4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Jefe de proyecto CONSORCIO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CONSORCIO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CONSORCIO 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CONSORCIO 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5" w:name="_Toc336846059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5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46060"/>
      <w:r w:rsidRPr="00886A8A">
        <w:rPr>
          <w:rFonts w:asciiTheme="minorHAnsi" w:hAnsiTheme="minorHAnsi" w:cstheme="minorHAnsi"/>
        </w:rPr>
        <w:t>Propuesta económica.</w:t>
      </w:r>
      <w:bookmarkEnd w:id="16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7" w:name="_Toc336846061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7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00815" w:rsidTr="000E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Costo individual CONSORCIO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93" w:type="dxa"/>
          </w:tcPr>
          <w:p w:rsidR="00E00815" w:rsidRPr="000E50C6" w:rsidRDefault="00463512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AC1602">
              <w:rPr>
                <w:rFonts w:asciiTheme="minorHAnsi" w:hAnsiTheme="minorHAnsi" w:cstheme="minorHAnsi"/>
              </w:rPr>
              <w:t>66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E00815" w:rsidP="00AC16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2</w:t>
            </w:r>
            <w:r w:rsidR="00AC1602">
              <w:rPr>
                <w:rFonts w:asciiTheme="minorHAnsi" w:hAnsiTheme="minorHAnsi" w:cstheme="minorHAnsi"/>
              </w:rPr>
              <w:t>30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AC160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63512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Sistema Abierto Hasta </w:t>
            </w:r>
            <w:r w:rsidR="00463512">
              <w:rPr>
                <w:rFonts w:asciiTheme="minorHAnsi" w:hAnsiTheme="minorHAnsi" w:cstheme="minorHAnsi"/>
              </w:rPr>
              <w:t>20</w:t>
            </w:r>
            <w:r w:rsidRPr="000E50C6">
              <w:rPr>
                <w:rFonts w:asciiTheme="minorHAnsi" w:hAnsiTheme="minorHAnsi" w:cstheme="minorHAnsi"/>
              </w:rPr>
              <w:t xml:space="preserve"> RUT</w:t>
            </w:r>
          </w:p>
        </w:tc>
        <w:tc>
          <w:tcPr>
            <w:tcW w:w="2993" w:type="dxa"/>
          </w:tcPr>
          <w:p w:rsidR="00E00815" w:rsidRPr="000E50C6" w:rsidRDefault="0046351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  <w:r w:rsidR="00AC1602">
              <w:rPr>
                <w:rFonts w:asciiTheme="minorHAnsi" w:hAnsiTheme="minorHAnsi" w:cstheme="minorHAnsi"/>
              </w:rPr>
              <w:t>7</w:t>
            </w:r>
            <w:r w:rsidR="00E00815" w:rsidRPr="000E50C6">
              <w:rPr>
                <w:rFonts w:asciiTheme="minorHAnsi" w:hAnsiTheme="minorHAnsi" w:cstheme="minorHAnsi"/>
              </w:rPr>
              <w:t xml:space="preserve"> UF por RUT.</w:t>
            </w:r>
          </w:p>
        </w:tc>
        <w:tc>
          <w:tcPr>
            <w:tcW w:w="2993" w:type="dxa"/>
          </w:tcPr>
          <w:p w:rsidR="00E00815" w:rsidRPr="000E50C6" w:rsidRDefault="00911B1B" w:rsidP="004635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C1602">
              <w:rPr>
                <w:rFonts w:asciiTheme="minorHAnsi" w:hAnsiTheme="minorHAnsi" w:cstheme="minorHAnsi"/>
              </w:rPr>
              <w:t>35</w:t>
            </w:r>
            <w:r w:rsidR="00463512">
              <w:rPr>
                <w:rFonts w:asciiTheme="minorHAnsi" w:hAnsiTheme="minorHAnsi" w:cstheme="minorHAnsi"/>
              </w:rPr>
              <w:t>0</w:t>
            </w:r>
            <w:r w:rsidR="00E00815" w:rsidRPr="000E50C6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Funcionalidades Adicionales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E2252F" w:rsidRDefault="00E2252F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Conexión a Directorio LDAP del Cliente.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A80DEE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80DEE" w:rsidRPr="00E2252F" w:rsidRDefault="00A80DEE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A80DEE" w:rsidRPr="00E2252F" w:rsidRDefault="00C75D60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5D60">
              <w:rPr>
                <w:rFonts w:asciiTheme="minorHAnsi" w:hAnsiTheme="minorHAnsi" w:cstheme="minorHAnsi"/>
              </w:rPr>
              <w:t>Considerar las validaciones entre notas. Actualmente, el producto ofrece validaciones entre notas y EEFF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993" w:type="dxa"/>
          </w:tcPr>
          <w:p w:rsidR="00E2252F" w:rsidRPr="005D3DBB" w:rsidRDefault="00E154F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>-3</w:t>
            </w:r>
            <w:r w:rsidR="00E2252F" w:rsidRPr="005D3DBB">
              <w:rPr>
                <w:rFonts w:asciiTheme="minorHAnsi" w:hAnsiTheme="minorHAnsi" w:cstheme="minorHAnsi"/>
              </w:rPr>
              <w:t>80 UF.</w:t>
            </w:r>
          </w:p>
          <w:p w:rsidR="00A80DEE" w:rsidRPr="00E2252F" w:rsidRDefault="00A80D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D3DBB">
              <w:rPr>
                <w:rFonts w:asciiTheme="minorHAnsi" w:hAnsiTheme="minorHAnsi" w:cstheme="minorHAnsi"/>
              </w:rPr>
              <w:t xml:space="preserve">Dado a que esta funcionalidad constituye un aporte en el crecimiento del producto y estamos interesados en establecer relaciones duraderas y de calidad con nuestros clientes. Esta funcionalidad será implementada </w:t>
            </w:r>
            <w:r w:rsidRPr="005D3DBB">
              <w:rPr>
                <w:rFonts w:asciiTheme="minorHAnsi" w:hAnsiTheme="minorHAnsi" w:cstheme="minorHAnsi"/>
                <w:b/>
                <w:u w:val="single"/>
              </w:rPr>
              <w:t>sin costo para CONSORCIO</w:t>
            </w:r>
            <w:r w:rsidRPr="005D3DBB">
              <w:rPr>
                <w:rFonts w:asciiTheme="minorHAnsi" w:hAnsiTheme="minorHAnsi" w:cstheme="minorHAnsi"/>
                <w:b/>
              </w:rPr>
              <w:t>.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E2252F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2252F">
              <w:rPr>
                <w:rFonts w:asciiTheme="minorHAnsi" w:hAnsiTheme="minorHAnsi" w:cstheme="minorHAnsi"/>
              </w:rPr>
              <w:t>Presentación del reporte de notas en distintos formatos, según sea el destinatario del documento. Ejemplos: Formato para SVS, formato para Directorio</w:t>
            </w:r>
          </w:p>
        </w:tc>
        <w:tc>
          <w:tcPr>
            <w:tcW w:w="2993" w:type="dxa"/>
          </w:tcPr>
          <w:p w:rsidR="00E2252F" w:rsidRPr="00E2252F" w:rsidRDefault="00E154F2" w:rsidP="00497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  <w:r w:rsidR="00E2252F" w:rsidRPr="00E2252F">
              <w:rPr>
                <w:rFonts w:asciiTheme="minorHAnsi" w:hAnsiTheme="minorHAnsi" w:cstheme="minorHAnsi"/>
              </w:rPr>
              <w:t xml:space="preserve"> UF.</w:t>
            </w:r>
          </w:p>
        </w:tc>
      </w:tr>
    </w:tbl>
    <w:p w:rsidR="00E00815" w:rsidRDefault="00E00815" w:rsidP="00497674">
      <w:pPr>
        <w:jc w:val="both"/>
      </w:pPr>
    </w:p>
    <w:p w:rsidR="00E154F2" w:rsidRDefault="00EB7735" w:rsidP="00497674">
      <w:pPr>
        <w:jc w:val="both"/>
      </w:pPr>
      <w:r>
        <w:t>Los costos de licencia incluy</w:t>
      </w:r>
      <w:r w:rsidR="00E2252F">
        <w:t>en el modulo de Emisión de XBRL</w:t>
      </w:r>
      <w:r w:rsidR="00C75D60">
        <w:t xml:space="preserve"> (a entregar el 15 de Noviembre de 2012)</w:t>
      </w:r>
      <w:r w:rsidR="00E2252F">
        <w:t xml:space="preserve">. Para todas las empresas que requieran utilizarlo. </w:t>
      </w:r>
      <w:bookmarkStart w:id="18" w:name="_GoBack"/>
      <w:bookmarkEnd w:id="18"/>
    </w:p>
    <w:p w:rsidR="00EB7735" w:rsidRDefault="00E154F2" w:rsidP="00E154F2">
      <w:r>
        <w:br w:type="page"/>
      </w:r>
    </w:p>
    <w:p w:rsidR="00E00815" w:rsidRPr="009A581D" w:rsidRDefault="00E00815" w:rsidP="00497674">
      <w:pPr>
        <w:pStyle w:val="Ttulo2"/>
        <w:rPr>
          <w:rFonts w:asciiTheme="minorHAnsi" w:hAnsiTheme="minorHAnsi" w:cstheme="minorHAnsi"/>
        </w:rPr>
      </w:pPr>
      <w:bookmarkStart w:id="19" w:name="_Toc336846062"/>
      <w:r w:rsidRPr="009A581D">
        <w:rPr>
          <w:rFonts w:asciiTheme="minorHAnsi" w:hAnsiTheme="minorHAnsi" w:cstheme="minorHAnsi"/>
        </w:rPr>
        <w:lastRenderedPageBreak/>
        <w:t>Licenciamiento y Soporte</w:t>
      </w:r>
      <w:r w:rsidR="009A581D" w:rsidRPr="009A581D">
        <w:rPr>
          <w:rFonts w:asciiTheme="minorHAnsi" w:hAnsiTheme="minorHAnsi" w:cstheme="minorHAnsi"/>
        </w:rPr>
        <w:t xml:space="preserve"> Anual</w:t>
      </w:r>
      <w:r w:rsidRPr="009A581D">
        <w:rPr>
          <w:rFonts w:asciiTheme="minorHAnsi" w:hAnsiTheme="minorHAnsi" w:cstheme="minorHAnsi"/>
        </w:rPr>
        <w:t>.</w:t>
      </w:r>
      <w:bookmarkEnd w:id="19"/>
      <w:r w:rsidR="009A581D" w:rsidRPr="009A581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0" w:name="_Toc336846063"/>
      <w:r w:rsidRPr="001C2246">
        <w:rPr>
          <w:rFonts w:asciiTheme="minorHAnsi" w:hAnsiTheme="minorHAnsi" w:cstheme="minorHAnsi"/>
        </w:rPr>
        <w:t>Modalidad de pago</w:t>
      </w:r>
      <w:bookmarkEnd w:id="20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46064"/>
      <w:r w:rsidRPr="001C2246">
        <w:rPr>
          <w:rFonts w:asciiTheme="minorHAnsi" w:hAnsiTheme="minorHAnsi" w:cstheme="minorHAnsi"/>
        </w:rPr>
        <w:t>Garantía</w:t>
      </w:r>
      <w:bookmarkEnd w:id="21"/>
      <w:r w:rsidR="007B5D87">
        <w:rPr>
          <w:rFonts w:asciiTheme="minorHAnsi" w:hAnsiTheme="minorHAnsi" w:cstheme="minorHAnsi"/>
        </w:rPr>
        <w:br/>
      </w:r>
    </w:p>
    <w:p w:rsidR="009A581D" w:rsidRPr="00CE4C34" w:rsidRDefault="0009137E" w:rsidP="00497674">
      <w:pPr>
        <w:jc w:val="both"/>
        <w:rPr>
          <w:rFonts w:cstheme="minorHAnsi"/>
        </w:rPr>
      </w:pPr>
      <w:r>
        <w:rPr>
          <w:rFonts w:cstheme="minorHAnsi"/>
        </w:rPr>
        <w:t>Mientras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47F" w:rsidRDefault="002B747F" w:rsidP="00365DCD">
      <w:pPr>
        <w:spacing w:after="0" w:line="240" w:lineRule="auto"/>
      </w:pPr>
      <w:r>
        <w:separator/>
      </w:r>
    </w:p>
  </w:endnote>
  <w:endnote w:type="continuationSeparator" w:id="0">
    <w:p w:rsidR="002B747F" w:rsidRDefault="002B747F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ED" w:rsidRPr="00EF070E" w:rsidRDefault="00F242ED" w:rsidP="00EF070E">
    <w:pPr>
      <w:pStyle w:val="Piedepgina"/>
      <w:jc w:val="center"/>
      <w:rPr>
        <w:sz w:val="14"/>
        <w:szCs w:val="16"/>
      </w:rPr>
    </w:pPr>
    <w:r w:rsidRPr="00EF070E">
      <w:rPr>
        <w:sz w:val="14"/>
        <w:szCs w:val="16"/>
      </w:rPr>
      <w:fldChar w:fldCharType="begin"/>
    </w:r>
    <w:r w:rsidRPr="00EF070E">
      <w:rPr>
        <w:sz w:val="14"/>
        <w:szCs w:val="16"/>
      </w:rPr>
      <w:instrText>PAGE   \* MERGEFORMAT</w:instrText>
    </w:r>
    <w:r w:rsidRPr="00EF070E">
      <w:rPr>
        <w:sz w:val="14"/>
        <w:szCs w:val="16"/>
      </w:rPr>
      <w:fldChar w:fldCharType="separate"/>
    </w:r>
    <w:r w:rsidR="00C75D60" w:rsidRPr="00C75D60">
      <w:rPr>
        <w:noProof/>
        <w:sz w:val="14"/>
        <w:szCs w:val="16"/>
        <w:lang w:val="es-ES"/>
      </w:rPr>
      <w:t>13</w:t>
    </w:r>
    <w:r w:rsidRPr="00EF070E">
      <w:rPr>
        <w:sz w:val="14"/>
        <w:szCs w:val="16"/>
      </w:rPr>
      <w:fldChar w:fldCharType="end"/>
    </w:r>
  </w:p>
  <w:p w:rsidR="00F242ED" w:rsidRPr="00EF070E" w:rsidRDefault="00F242ED" w:rsidP="00A839E8">
    <w:pPr>
      <w:pStyle w:val="Piedepgina"/>
      <w:jc w:val="center"/>
      <w:rPr>
        <w:b/>
        <w:bCs/>
        <w:color w:val="808080" w:themeColor="background1" w:themeShade="80"/>
        <w:sz w:val="14"/>
        <w:szCs w:val="16"/>
      </w:rPr>
    </w:pPr>
    <w:r w:rsidRPr="00EF070E">
      <w:rPr>
        <w:b/>
        <w:bCs/>
        <w:color w:val="808080" w:themeColor="background1" w:themeShade="80"/>
        <w:sz w:val="14"/>
        <w:szCs w:val="16"/>
      </w:rPr>
      <w:t>MDR Technology LTDA.</w:t>
    </w:r>
  </w:p>
  <w:p w:rsidR="00F242ED" w:rsidRPr="00EF070E" w:rsidRDefault="00F242ED" w:rsidP="00A839E8">
    <w:pPr>
      <w:pStyle w:val="Piedepgina"/>
      <w:jc w:val="center"/>
      <w:rPr>
        <w:color w:val="808080" w:themeColor="background1" w:themeShade="80"/>
        <w:sz w:val="14"/>
        <w:szCs w:val="16"/>
      </w:rPr>
    </w:pPr>
    <w:r w:rsidRPr="00EF070E">
      <w:rPr>
        <w:color w:val="808080" w:themeColor="background1" w:themeShade="80"/>
        <w:sz w:val="14"/>
        <w:szCs w:val="16"/>
      </w:rPr>
      <w:t xml:space="preserve">Avenida 11 de Septiembre 1881, Oficina 1620. Providencia, Santiago. </w:t>
    </w:r>
    <w:r w:rsidRPr="00EF070E">
      <w:rPr>
        <w:color w:val="808080" w:themeColor="background1" w:themeShade="80"/>
        <w:sz w:val="14"/>
        <w:szCs w:val="16"/>
      </w:rPr>
      <w:br/>
      <w:t>Teléfono: +562-8974522</w:t>
    </w:r>
  </w:p>
  <w:p w:rsidR="00F242ED" w:rsidRDefault="00F242ED" w:rsidP="00A839E8">
    <w:pPr>
      <w:pStyle w:val="Piedepgina"/>
      <w:jc w:val="center"/>
      <w:rPr>
        <w:sz w:val="14"/>
        <w:szCs w:val="16"/>
      </w:rPr>
    </w:pPr>
    <w:hyperlink r:id="rId1" w:history="1">
      <w:r w:rsidRPr="00EF070E">
        <w:rPr>
          <w:rStyle w:val="Hipervnculo"/>
          <w:sz w:val="14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47F" w:rsidRDefault="002B747F" w:rsidP="00365DCD">
      <w:pPr>
        <w:spacing w:after="0" w:line="240" w:lineRule="auto"/>
      </w:pPr>
      <w:r>
        <w:separator/>
      </w:r>
    </w:p>
  </w:footnote>
  <w:footnote w:type="continuationSeparator" w:id="0">
    <w:p w:rsidR="002B747F" w:rsidRDefault="002B747F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2ED" w:rsidRDefault="00F242ED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F242ED" w:rsidTr="0082105F">
      <w:tc>
        <w:tcPr>
          <w:tcW w:w="4381" w:type="dxa"/>
          <w:vAlign w:val="center"/>
        </w:tcPr>
        <w:p w:rsidR="00F242ED" w:rsidRDefault="00F242ED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F242ED" w:rsidRDefault="00F242ED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242ED" w:rsidRDefault="00F242ED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288C"/>
    <w:rsid w:val="000467AD"/>
    <w:rsid w:val="00060FB5"/>
    <w:rsid w:val="00076DC8"/>
    <w:rsid w:val="0009137E"/>
    <w:rsid w:val="000C6382"/>
    <w:rsid w:val="000E50C6"/>
    <w:rsid w:val="001042BE"/>
    <w:rsid w:val="00112F4D"/>
    <w:rsid w:val="001211CC"/>
    <w:rsid w:val="001354C6"/>
    <w:rsid w:val="0014104B"/>
    <w:rsid w:val="0015257E"/>
    <w:rsid w:val="001B2E11"/>
    <w:rsid w:val="001C2246"/>
    <w:rsid w:val="001C2303"/>
    <w:rsid w:val="001D574D"/>
    <w:rsid w:val="00207B05"/>
    <w:rsid w:val="00275553"/>
    <w:rsid w:val="002908CD"/>
    <w:rsid w:val="002A43E2"/>
    <w:rsid w:val="002B747F"/>
    <w:rsid w:val="002F3AB7"/>
    <w:rsid w:val="002F4369"/>
    <w:rsid w:val="003063EE"/>
    <w:rsid w:val="00362D7E"/>
    <w:rsid w:val="00365DCD"/>
    <w:rsid w:val="003E5D49"/>
    <w:rsid w:val="00422211"/>
    <w:rsid w:val="004311BA"/>
    <w:rsid w:val="00463512"/>
    <w:rsid w:val="0047647D"/>
    <w:rsid w:val="00497674"/>
    <w:rsid w:val="004B6370"/>
    <w:rsid w:val="004D2D6B"/>
    <w:rsid w:val="005401EB"/>
    <w:rsid w:val="005429C5"/>
    <w:rsid w:val="0054304A"/>
    <w:rsid w:val="00545C84"/>
    <w:rsid w:val="00547989"/>
    <w:rsid w:val="005D3DBB"/>
    <w:rsid w:val="005D7877"/>
    <w:rsid w:val="006217B1"/>
    <w:rsid w:val="006222B2"/>
    <w:rsid w:val="006615E2"/>
    <w:rsid w:val="00671635"/>
    <w:rsid w:val="00695DDF"/>
    <w:rsid w:val="006E7F9A"/>
    <w:rsid w:val="007042EE"/>
    <w:rsid w:val="00706BA8"/>
    <w:rsid w:val="00712914"/>
    <w:rsid w:val="00721B80"/>
    <w:rsid w:val="00773EAC"/>
    <w:rsid w:val="007A044D"/>
    <w:rsid w:val="007B5D87"/>
    <w:rsid w:val="007D0A35"/>
    <w:rsid w:val="0082105F"/>
    <w:rsid w:val="00826538"/>
    <w:rsid w:val="00886A8A"/>
    <w:rsid w:val="008B6C42"/>
    <w:rsid w:val="00911B1B"/>
    <w:rsid w:val="00921170"/>
    <w:rsid w:val="0092757C"/>
    <w:rsid w:val="00927F1A"/>
    <w:rsid w:val="009315E9"/>
    <w:rsid w:val="009565B3"/>
    <w:rsid w:val="00965FEA"/>
    <w:rsid w:val="009819A9"/>
    <w:rsid w:val="0098500B"/>
    <w:rsid w:val="009A581D"/>
    <w:rsid w:val="009B6AFF"/>
    <w:rsid w:val="009D48DE"/>
    <w:rsid w:val="009E2887"/>
    <w:rsid w:val="00A07DD5"/>
    <w:rsid w:val="00A61331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B10D05"/>
    <w:rsid w:val="00B61328"/>
    <w:rsid w:val="00B65DD9"/>
    <w:rsid w:val="00B837AC"/>
    <w:rsid w:val="00B945B1"/>
    <w:rsid w:val="00BA0DF0"/>
    <w:rsid w:val="00BA2F5D"/>
    <w:rsid w:val="00BD5577"/>
    <w:rsid w:val="00BD5BB1"/>
    <w:rsid w:val="00BD67A9"/>
    <w:rsid w:val="00C16C48"/>
    <w:rsid w:val="00C41E16"/>
    <w:rsid w:val="00C6432E"/>
    <w:rsid w:val="00C738D5"/>
    <w:rsid w:val="00C75D60"/>
    <w:rsid w:val="00CE4C34"/>
    <w:rsid w:val="00D817D5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F070E"/>
    <w:rsid w:val="00EF729D"/>
    <w:rsid w:val="00F05715"/>
    <w:rsid w:val="00F0741B"/>
    <w:rsid w:val="00F242ED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7208D-92D9-4F90-9FF7-CA577BE0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2521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4</cp:revision>
  <cp:lastPrinted>2012-10-01T12:35:00Z</cp:lastPrinted>
  <dcterms:created xsi:type="dcterms:W3CDTF">2012-10-01T12:16:00Z</dcterms:created>
  <dcterms:modified xsi:type="dcterms:W3CDTF">2012-10-01T12:44:00Z</dcterms:modified>
</cp:coreProperties>
</file>